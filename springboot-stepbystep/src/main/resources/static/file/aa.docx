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我是正文附件！</w:t>
      </w:r>
    </w:p>
    <w:p>
      <w:pPr>
        <w:rPr>
          <w:ins w:id="0" w:author="终极壹号" w:date="2019-02-14T12:16:45Z"/>
          <w:rFonts w:hint="eastAsia"/>
          <w:lang w:val="en-US" w:eastAsia="zh-CN"/>
        </w:rPr>
      </w:pPr>
      <w:ins w:id="1" w:author="终极壹号" w:date="2019-02-14T12:16:44Z">
        <w:r>
          <w:rPr>
            <w:rFonts w:hint="eastAsia"/>
            <w:lang w:val="en-US" w:eastAsia="zh-CN"/>
          </w:rPr>
          <w:t>Fdf</w:t>
        </w:r>
      </w:ins>
      <w:ins w:id="2" w:author="终极壹号" w:date="2019-02-14T12:16:45Z">
        <w:r>
          <w:rPr>
            <w:rFonts w:hint="eastAsia"/>
            <w:lang w:val="en-US" w:eastAsia="zh-CN"/>
          </w:rPr>
          <w:t>dfdf</w:t>
        </w:r>
      </w:ins>
    </w:p>
    <w:p>
      <w:pPr>
        <w:rPr>
          <w:ins w:id="3" w:author="终极壹号" w:date="2019-02-14T12:16:47Z"/>
          <w:rFonts w:hint="eastAsia"/>
          <w:lang w:val="en-US" w:eastAsia="zh-CN"/>
        </w:rPr>
      </w:pPr>
      <w:ins w:id="4" w:author="终极壹号" w:date="2019-02-14T12:16:46Z">
        <w:r>
          <w:rPr>
            <w:rFonts w:hint="eastAsia"/>
            <w:lang w:val="en-US" w:eastAsia="zh-CN"/>
          </w:rPr>
          <w:t>Fdfdf</w:t>
        </w:r>
      </w:ins>
    </w:p>
    <w:p>
      <w:pPr>
        <w:rPr>
          <w:rFonts w:hint="default"/>
          <w:lang w:val="en-US" w:eastAsia="zh-CN"/>
        </w:rPr>
      </w:pPr>
      <w:ins w:id="5" w:author="终极壹号" w:date="2019-02-14T12:16:47Z">
        <w:r>
          <w:rPr>
            <w:rFonts w:hint="eastAsia"/>
            <w:lang w:val="en-US" w:eastAsia="zh-CN"/>
          </w:rPr>
          <w:t>fdfd</w:t>
        </w:r>
      </w:ins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Fsfsdfdfdsfdsf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发反反复复凤飞飞凤飞飞凤飞飞凤飞飞飞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52475" cy="1066800"/>
            <wp:effectExtent l="0" t="0" r="9525" b="0"/>
            <wp:docPr id="3" name="图片 3" descr="zookeeper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ookeeper_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终极壹号">
    <w15:presenceInfo w15:providerId="WPS Office" w15:userId="1610678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51882"/>
    <w:rsid w:val="28466A93"/>
    <w:rsid w:val="4635188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h.zhi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2018-10-25T02:38:00Z</dcterms:created>
  <dc:creator>终极壹号</dc:creator>
  <cp:lastModifiedBy>终极壹号</cp:lastModifiedBy>
  <dcterms:modified xsi:type="dcterms:W3CDTF">2019-02-14T04:16:48Z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2052-10.8.2.6991</vt:lpwstr>
  </property>
  <property fmtid="{D5CDD505-2E9C-101B-9397-08002B2CF9AE}" pid="3" name="ribbonExt">
    <vt:lpwstr>{"WPSExtOfficeTab":{"OnGetEnabled":false,"OnGetVisible":false}}</vt:lpwstr>
  </property>
</Properties>
</file>